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433EB" w14:textId="5A2F114E" w:rsidR="001213DB" w:rsidRPr="00DD4229" w:rsidRDefault="001213DB">
      <w:pPr>
        <w:ind w:firstLine="567"/>
        <w:jc w:val="center"/>
        <w:rPr>
          <w:ins w:id="0" w:author="Kieran Wand" w:date="2015-04-03T13:25:00Z"/>
          <w:rFonts w:ascii="Arial" w:hAnsi="Arial"/>
          <w:sz w:val="36"/>
          <w:rPrChange w:id="1" w:author="Kieran Wand" w:date="2015-04-03T13:26:00Z">
            <w:rPr>
              <w:ins w:id="2" w:author="Kieran Wand" w:date="2015-04-03T13:25:00Z"/>
              <w:rFonts w:ascii="Arial" w:hAnsi="Arial"/>
            </w:rPr>
          </w:rPrChange>
        </w:rPr>
        <w:pPrChange w:id="3" w:author="Kieran Wand" w:date="2015-04-03T13:25:00Z">
          <w:pPr>
            <w:ind w:firstLine="567"/>
          </w:pPr>
        </w:pPrChange>
      </w:pPr>
      <w:ins w:id="4" w:author="Kieran Wand" w:date="2015-04-03T13:27:00Z">
        <w:r w:rsidRPr="00DD4229">
          <w:rPr>
            <w:rFonts w:ascii="Arial" w:hAnsi="Arial"/>
            <w:sz w:val="36"/>
          </w:rPr>
          <w:t>Researching the</w:t>
        </w:r>
      </w:ins>
      <w:ins w:id="5" w:author="Kieran Wand" w:date="2015-04-03T13:26:00Z">
        <w:r w:rsidRPr="00DD4229">
          <w:rPr>
            <w:rFonts w:ascii="Arial" w:hAnsi="Arial"/>
            <w:sz w:val="36"/>
          </w:rPr>
          <w:t xml:space="preserve"> effects on Photosynthesis </w:t>
        </w:r>
      </w:ins>
      <w:ins w:id="6" w:author="Kieran Wand" w:date="2015-04-03T13:27:00Z">
        <w:r w:rsidRPr="00DD4229">
          <w:rPr>
            <w:rFonts w:ascii="Arial" w:hAnsi="Arial"/>
            <w:sz w:val="36"/>
          </w:rPr>
          <w:t xml:space="preserve">that are </w:t>
        </w:r>
      </w:ins>
      <w:ins w:id="7" w:author="Kieran Wand" w:date="2015-04-03T13:26:00Z">
        <w:r w:rsidRPr="00DD4229">
          <w:rPr>
            <w:rFonts w:ascii="Arial" w:hAnsi="Arial"/>
            <w:sz w:val="36"/>
          </w:rPr>
          <w:t>caused by</w:t>
        </w:r>
      </w:ins>
      <w:ins w:id="8" w:author="Kieran Wand" w:date="2015-04-03T13:27:00Z">
        <w:r w:rsidRPr="00DD4229">
          <w:rPr>
            <w:rFonts w:ascii="Arial" w:hAnsi="Arial"/>
            <w:sz w:val="36"/>
          </w:rPr>
          <w:t xml:space="preserve"> </w:t>
        </w:r>
      </w:ins>
      <w:ins w:id="9" w:author="Kieran Wand" w:date="2015-04-03T13:28:00Z">
        <w:r w:rsidRPr="00DD4229">
          <w:rPr>
            <w:rFonts w:ascii="Arial" w:hAnsi="Arial"/>
            <w:sz w:val="36"/>
          </w:rPr>
          <w:t xml:space="preserve">the </w:t>
        </w:r>
      </w:ins>
      <w:ins w:id="10" w:author="Kieran Wand" w:date="2015-04-03T13:27:00Z">
        <w:r w:rsidRPr="00DD4229">
          <w:rPr>
            <w:rFonts w:ascii="Arial" w:hAnsi="Arial"/>
            <w:sz w:val="36"/>
          </w:rPr>
          <w:t xml:space="preserve">growth </w:t>
        </w:r>
      </w:ins>
      <w:ins w:id="11" w:author="Kieran Wand" w:date="2015-04-03T13:28:00Z">
        <w:r w:rsidRPr="00DD4229">
          <w:rPr>
            <w:rFonts w:ascii="Arial" w:hAnsi="Arial"/>
            <w:sz w:val="36"/>
          </w:rPr>
          <w:t xml:space="preserve">of a plant </w:t>
        </w:r>
      </w:ins>
      <w:ins w:id="12" w:author="Kieran Wand" w:date="2015-04-03T13:27:00Z">
        <w:r w:rsidRPr="00DD4229">
          <w:rPr>
            <w:rFonts w:ascii="Arial" w:hAnsi="Arial"/>
            <w:sz w:val="36"/>
          </w:rPr>
          <w:t>in</w:t>
        </w:r>
      </w:ins>
      <w:ins w:id="13" w:author="Kieran Wand" w:date="2015-04-03T13:26:00Z">
        <w:r w:rsidRPr="00DD4229">
          <w:rPr>
            <w:rFonts w:ascii="Arial" w:hAnsi="Arial"/>
            <w:sz w:val="36"/>
          </w:rPr>
          <w:t xml:space="preserve"> space</w:t>
        </w:r>
      </w:ins>
    </w:p>
    <w:p w14:paraId="51388EC5" w14:textId="77777777" w:rsidR="001213DB" w:rsidRPr="00DD4229" w:rsidRDefault="001213DB" w:rsidP="00F54AD4">
      <w:pPr>
        <w:ind w:firstLine="567"/>
        <w:rPr>
          <w:ins w:id="14" w:author="Kieran Wand" w:date="2015-04-03T13:25:00Z"/>
          <w:rFonts w:ascii="Arial" w:hAnsi="Arial"/>
        </w:rPr>
      </w:pPr>
    </w:p>
    <w:p w14:paraId="5B6B140F" w14:textId="61FF8534" w:rsidR="001C0CFA" w:rsidRPr="00DD4229" w:rsidRDefault="001213DB" w:rsidP="00F54AD4">
      <w:pPr>
        <w:ind w:firstLine="567"/>
        <w:rPr>
          <w:rFonts w:ascii="Arial" w:hAnsi="Arial"/>
        </w:rPr>
      </w:pPr>
      <w:ins w:id="15" w:author="Kieran Wand" w:date="2015-04-03T13:16:00Z">
        <w:r w:rsidRPr="00DD4229">
          <w:rPr>
            <w:rFonts w:ascii="Arial" w:hAnsi="Arial"/>
          </w:rPr>
          <w:t xml:space="preserve">My </w:t>
        </w:r>
      </w:ins>
      <w:r w:rsidR="001C0CFA" w:rsidRPr="00DD4229">
        <w:rPr>
          <w:rFonts w:ascii="Arial" w:hAnsi="Arial"/>
        </w:rPr>
        <w:t xml:space="preserve">idea </w:t>
      </w:r>
      <w:ins w:id="16" w:author="Kieran Wand" w:date="2015-04-03T13:16:00Z">
        <w:r w:rsidRPr="00DD4229">
          <w:rPr>
            <w:rFonts w:ascii="Arial" w:hAnsi="Arial"/>
          </w:rPr>
          <w:t>is to investigate</w:t>
        </w:r>
      </w:ins>
      <w:r w:rsidR="00DD4229" w:rsidRPr="00DD4229">
        <w:rPr>
          <w:rFonts w:ascii="Arial" w:hAnsi="Arial"/>
        </w:rPr>
        <w:t xml:space="preserve"> </w:t>
      </w:r>
      <w:ins w:id="17" w:author="Kieran Wand" w:date="2015-04-03T13:16:00Z">
        <w:r w:rsidRPr="00DD4229">
          <w:rPr>
            <w:rFonts w:ascii="Arial" w:hAnsi="Arial"/>
          </w:rPr>
          <w:t xml:space="preserve">how plants </w:t>
        </w:r>
      </w:ins>
      <w:r w:rsidR="001C0CFA" w:rsidRPr="00DD4229">
        <w:rPr>
          <w:rFonts w:ascii="Arial" w:hAnsi="Arial"/>
        </w:rPr>
        <w:t xml:space="preserve">grow </w:t>
      </w:r>
      <w:ins w:id="18" w:author="Kieran Wand" w:date="2015-04-03T13:16:00Z">
        <w:r w:rsidRPr="00DD4229">
          <w:rPr>
            <w:rFonts w:ascii="Arial" w:hAnsi="Arial"/>
          </w:rPr>
          <w:t>and</w:t>
        </w:r>
      </w:ins>
      <w:ins w:id="19" w:author="Kieran Wand" w:date="2015-04-03T13:17:00Z">
        <w:r w:rsidRPr="00DD4229">
          <w:rPr>
            <w:rFonts w:ascii="Arial" w:hAnsi="Arial"/>
          </w:rPr>
          <w:t xml:space="preserve"> undergo</w:t>
        </w:r>
      </w:ins>
      <w:ins w:id="20" w:author="Kieran Wand" w:date="2015-04-03T13:16:00Z">
        <w:r w:rsidRPr="00DD4229">
          <w:rPr>
            <w:rFonts w:ascii="Arial" w:hAnsi="Arial"/>
          </w:rPr>
          <w:t xml:space="preserve"> photosynthesis </w:t>
        </w:r>
      </w:ins>
      <w:r w:rsidR="001C0CFA" w:rsidRPr="00DD4229">
        <w:rPr>
          <w:rFonts w:ascii="Arial" w:hAnsi="Arial"/>
        </w:rPr>
        <w:t>in space where there</w:t>
      </w:r>
      <w:r w:rsidR="00DD4229" w:rsidRPr="00DD4229">
        <w:rPr>
          <w:rFonts w:ascii="Arial" w:hAnsi="Arial"/>
        </w:rPr>
        <w:t xml:space="preserve"> </w:t>
      </w:r>
      <w:ins w:id="21" w:author="Kieran Wand" w:date="2015-04-03T13:17:00Z">
        <w:r w:rsidRPr="00DD4229">
          <w:rPr>
            <w:rFonts w:ascii="Arial" w:hAnsi="Arial"/>
          </w:rPr>
          <w:t>is</w:t>
        </w:r>
      </w:ins>
      <w:r w:rsidR="001C0CFA" w:rsidRPr="00DD4229">
        <w:rPr>
          <w:rFonts w:ascii="Arial" w:hAnsi="Arial"/>
        </w:rPr>
        <w:t xml:space="preserve"> no gravity and </w:t>
      </w:r>
      <w:r w:rsidR="00F54AD4" w:rsidRPr="00DD4229">
        <w:rPr>
          <w:rFonts w:ascii="Arial" w:hAnsi="Arial"/>
        </w:rPr>
        <w:t xml:space="preserve">slightly </w:t>
      </w:r>
      <w:r w:rsidR="001C0CFA" w:rsidRPr="00DD4229">
        <w:rPr>
          <w:rFonts w:ascii="Arial" w:hAnsi="Arial"/>
        </w:rPr>
        <w:t>more radiation.</w:t>
      </w:r>
      <w:r w:rsidR="00323DE5" w:rsidRPr="00DD4229">
        <w:rPr>
          <w:rFonts w:ascii="Arial" w:hAnsi="Arial"/>
        </w:rPr>
        <w:t xml:space="preserve"> </w:t>
      </w:r>
      <w:ins w:id="22" w:author="Kieran Wand" w:date="2015-04-03T13:19:00Z">
        <w:r w:rsidRPr="00DD4229">
          <w:rPr>
            <w:rFonts w:ascii="Arial" w:hAnsi="Arial"/>
          </w:rPr>
          <w:t>My idea</w:t>
        </w:r>
      </w:ins>
      <w:r w:rsidR="0032305E" w:rsidRPr="00DD4229">
        <w:rPr>
          <w:rFonts w:ascii="Arial" w:hAnsi="Arial"/>
        </w:rPr>
        <w:t xml:space="preserve"> will</w:t>
      </w:r>
      <w:ins w:id="23" w:author="Kieran Wand" w:date="2015-04-03T13:19:00Z">
        <w:r w:rsidRPr="00DD4229">
          <w:rPr>
            <w:rFonts w:ascii="Arial" w:hAnsi="Arial"/>
          </w:rPr>
          <w:t xml:space="preserve"> make it possible </w:t>
        </w:r>
      </w:ins>
      <w:r w:rsidR="0032305E" w:rsidRPr="00DD4229">
        <w:rPr>
          <w:rFonts w:ascii="Arial" w:hAnsi="Arial"/>
        </w:rPr>
        <w:t>to see how</w:t>
      </w:r>
      <w:r w:rsidR="00F54AD4" w:rsidRPr="00DD4229">
        <w:rPr>
          <w:rFonts w:ascii="Arial" w:hAnsi="Arial"/>
        </w:rPr>
        <w:t xml:space="preserve"> the </w:t>
      </w:r>
      <w:ins w:id="24" w:author="Kieran Wand" w:date="2015-04-03T13:20:00Z">
        <w:r w:rsidRPr="00DD4229">
          <w:rPr>
            <w:rFonts w:ascii="Arial" w:hAnsi="Arial"/>
          </w:rPr>
          <w:t>natural processes of plants, gets</w:t>
        </w:r>
      </w:ins>
      <w:r w:rsidR="0032305E" w:rsidRPr="00DD4229">
        <w:rPr>
          <w:rFonts w:ascii="Arial" w:hAnsi="Arial"/>
        </w:rPr>
        <w:t xml:space="preserve"> </w:t>
      </w:r>
      <w:r w:rsidR="000C3591" w:rsidRPr="00DD4229">
        <w:rPr>
          <w:rFonts w:ascii="Arial" w:hAnsi="Arial"/>
        </w:rPr>
        <w:t>affected</w:t>
      </w:r>
      <w:r w:rsidR="00F54AD4" w:rsidRPr="00DD4229">
        <w:rPr>
          <w:rFonts w:ascii="Arial" w:hAnsi="Arial"/>
        </w:rPr>
        <w:t xml:space="preserve"> by the </w:t>
      </w:r>
      <w:ins w:id="25" w:author="Kieran Wand" w:date="2015-04-03T13:20:00Z">
        <w:r w:rsidRPr="00DD4229">
          <w:rPr>
            <w:rFonts w:ascii="Arial" w:hAnsi="Arial"/>
          </w:rPr>
          <w:t xml:space="preserve">environment in </w:t>
        </w:r>
      </w:ins>
      <w:r w:rsidR="00DD4229" w:rsidRPr="00DD4229">
        <w:rPr>
          <w:rFonts w:ascii="Arial" w:hAnsi="Arial"/>
        </w:rPr>
        <w:t xml:space="preserve">space </w:t>
      </w:r>
      <w:r w:rsidR="00F54AD4" w:rsidRPr="00DD4229">
        <w:rPr>
          <w:rFonts w:ascii="Arial" w:hAnsi="Arial"/>
        </w:rPr>
        <w:t xml:space="preserve">and how the growing conditions get </w:t>
      </w:r>
      <w:ins w:id="26" w:author="Kieran Wand" w:date="2015-04-03T13:20:00Z">
        <w:r w:rsidRPr="00DD4229">
          <w:rPr>
            <w:rFonts w:ascii="Arial" w:hAnsi="Arial"/>
          </w:rPr>
          <w:t>affected</w:t>
        </w:r>
      </w:ins>
      <w:r w:rsidR="00323DE5" w:rsidRPr="00DD4229">
        <w:rPr>
          <w:rFonts w:ascii="Arial" w:hAnsi="Arial"/>
        </w:rPr>
        <w:t>.</w:t>
      </w:r>
      <w:r w:rsidR="001C0CFA" w:rsidRPr="00DD4229">
        <w:rPr>
          <w:rFonts w:ascii="Arial" w:hAnsi="Arial"/>
        </w:rPr>
        <w:t xml:space="preserve"> </w:t>
      </w:r>
      <w:ins w:id="27" w:author="Kieran Wand" w:date="2015-04-03T13:20:00Z">
        <w:r w:rsidRPr="00DD4229">
          <w:rPr>
            <w:rFonts w:ascii="Arial" w:hAnsi="Arial"/>
          </w:rPr>
          <w:t>The code that I will create for Phase 2</w:t>
        </w:r>
      </w:ins>
      <w:r w:rsidR="00DD4229" w:rsidRPr="00DD4229">
        <w:rPr>
          <w:rFonts w:ascii="Arial" w:hAnsi="Arial"/>
        </w:rPr>
        <w:t xml:space="preserve"> </w:t>
      </w:r>
      <w:r w:rsidR="001C0CFA" w:rsidRPr="00DD4229">
        <w:rPr>
          <w:rFonts w:ascii="Arial" w:hAnsi="Arial"/>
        </w:rPr>
        <w:t xml:space="preserve">will </w:t>
      </w:r>
      <w:r w:rsidR="00323DE5" w:rsidRPr="00DD4229">
        <w:rPr>
          <w:rFonts w:ascii="Arial" w:hAnsi="Arial"/>
        </w:rPr>
        <w:t xml:space="preserve">be able to measure the different aspects that a plant needs </w:t>
      </w:r>
      <w:ins w:id="28" w:author="Kieran Wand" w:date="2015-04-03T13:21:00Z">
        <w:r w:rsidRPr="00DD4229">
          <w:rPr>
            <w:rFonts w:ascii="Arial" w:hAnsi="Arial"/>
          </w:rPr>
          <w:t xml:space="preserve">to photosynthesize </w:t>
        </w:r>
      </w:ins>
      <w:r w:rsidR="00323DE5" w:rsidRPr="00DD4229">
        <w:rPr>
          <w:rFonts w:ascii="Arial" w:hAnsi="Arial"/>
        </w:rPr>
        <w:t>like</w:t>
      </w:r>
      <w:ins w:id="29" w:author="Kieran Wand" w:date="2015-04-03T13:22:00Z">
        <w:r w:rsidRPr="00DD4229">
          <w:rPr>
            <w:rFonts w:ascii="Arial" w:hAnsi="Arial"/>
          </w:rPr>
          <w:t xml:space="preserve"> the amount of</w:t>
        </w:r>
      </w:ins>
      <w:r w:rsidR="00323DE5" w:rsidRPr="00DD4229">
        <w:rPr>
          <w:rFonts w:ascii="Arial" w:hAnsi="Arial"/>
        </w:rPr>
        <w:t xml:space="preserve"> light</w:t>
      </w:r>
      <w:ins w:id="30" w:author="Kieran Wand" w:date="2015-04-03T13:22:00Z">
        <w:r w:rsidRPr="00DD4229">
          <w:rPr>
            <w:rFonts w:ascii="Arial" w:hAnsi="Arial"/>
          </w:rPr>
          <w:t xml:space="preserve"> due to possibly having to use </w:t>
        </w:r>
      </w:ins>
      <w:ins w:id="31" w:author="Kieran Wand" w:date="2015-04-03T13:23:00Z">
        <w:r w:rsidRPr="00DD4229">
          <w:rPr>
            <w:rFonts w:ascii="Arial" w:hAnsi="Arial"/>
          </w:rPr>
          <w:t>artificial</w:t>
        </w:r>
      </w:ins>
      <w:ins w:id="32" w:author="Kieran Wand" w:date="2015-04-03T13:22:00Z">
        <w:r w:rsidRPr="00DD4229">
          <w:rPr>
            <w:rFonts w:ascii="Arial" w:hAnsi="Arial"/>
          </w:rPr>
          <w:t xml:space="preserve"> </w:t>
        </w:r>
      </w:ins>
      <w:ins w:id="33" w:author="Kieran Wand" w:date="2015-04-03T13:23:00Z">
        <w:r w:rsidRPr="00DD4229">
          <w:rPr>
            <w:rFonts w:ascii="Arial" w:hAnsi="Arial"/>
          </w:rPr>
          <w:t xml:space="preserve">light and having to change to amount of light emitted from the light bulb because of the position </w:t>
        </w:r>
      </w:ins>
      <w:ins w:id="34" w:author="Kieran Wand" w:date="2015-04-03T13:54:00Z">
        <w:r w:rsidR="00CD7C47" w:rsidRPr="00DD4229">
          <w:rPr>
            <w:rFonts w:ascii="Arial" w:hAnsi="Arial"/>
          </w:rPr>
          <w:t>o</w:t>
        </w:r>
      </w:ins>
      <w:ins w:id="35" w:author="Kieran Wand" w:date="2015-04-03T13:23:00Z">
        <w:r w:rsidRPr="00DD4229">
          <w:rPr>
            <w:rFonts w:ascii="Arial" w:hAnsi="Arial"/>
          </w:rPr>
          <w:t>f the sun</w:t>
        </w:r>
      </w:ins>
      <w:r w:rsidR="00323DE5" w:rsidRPr="00DD4229">
        <w:rPr>
          <w:rFonts w:ascii="Arial" w:hAnsi="Arial"/>
        </w:rPr>
        <w:t xml:space="preserve"> and </w:t>
      </w:r>
      <w:ins w:id="36" w:author="Kieran Wand" w:date="2015-04-03T13:24:00Z">
        <w:r w:rsidRPr="00DD4229">
          <w:rPr>
            <w:rFonts w:ascii="Arial" w:hAnsi="Arial"/>
          </w:rPr>
          <w:t xml:space="preserve">the amount of </w:t>
        </w:r>
      </w:ins>
      <w:commentRangeStart w:id="37"/>
      <w:r w:rsidR="00323DE5" w:rsidRPr="00DD4229">
        <w:rPr>
          <w:rFonts w:ascii="Arial" w:hAnsi="Arial"/>
        </w:rPr>
        <w:t>water</w:t>
      </w:r>
      <w:commentRangeEnd w:id="37"/>
      <w:ins w:id="38" w:author="Kieran Wand" w:date="2015-04-03T13:25:00Z">
        <w:r w:rsidRPr="00DD4229">
          <w:rPr>
            <w:rFonts w:ascii="Arial" w:hAnsi="Arial"/>
          </w:rPr>
          <w:t xml:space="preserve"> because zero-gravity might make watering the plant a struggle</w:t>
        </w:r>
      </w:ins>
      <w:r w:rsidR="003F4120" w:rsidRPr="00DD4229">
        <w:rPr>
          <w:rStyle w:val="CommentReference"/>
        </w:rPr>
        <w:commentReference w:id="37"/>
      </w:r>
      <w:r w:rsidR="00323DE5" w:rsidRPr="00DD4229">
        <w:rPr>
          <w:rFonts w:ascii="Arial" w:hAnsi="Arial"/>
        </w:rPr>
        <w:t>.</w:t>
      </w:r>
    </w:p>
    <w:p w14:paraId="719049FA" w14:textId="77777777" w:rsidR="001C0CFA" w:rsidRPr="00DD4229" w:rsidRDefault="001C0CFA">
      <w:pPr>
        <w:rPr>
          <w:rFonts w:ascii="Arial" w:hAnsi="Arial"/>
        </w:rPr>
      </w:pPr>
    </w:p>
    <w:p w14:paraId="68267894" w14:textId="7CCC9CD9" w:rsidR="00E5624D" w:rsidRPr="00DD4229" w:rsidRDefault="008F074C" w:rsidP="00DD4229">
      <w:pPr>
        <w:ind w:firstLine="567"/>
        <w:rPr>
          <w:rFonts w:ascii="Arial" w:hAnsi="Arial"/>
        </w:rPr>
      </w:pPr>
      <w:ins w:id="39" w:author="Kieran Wand" w:date="2015-04-03T13:57:00Z">
        <w:r w:rsidRPr="00DD4229">
          <w:rPr>
            <w:rFonts w:ascii="Arial" w:hAnsi="Arial"/>
          </w:rPr>
          <w:t xml:space="preserve">I plan to have </w:t>
        </w:r>
      </w:ins>
      <w:ins w:id="40" w:author="Kieran Wand" w:date="2015-04-03T15:44:00Z">
        <w:r w:rsidR="00A94886" w:rsidRPr="00DD4229">
          <w:rPr>
            <w:rFonts w:ascii="Arial" w:hAnsi="Arial"/>
          </w:rPr>
          <w:t>two identical</w:t>
        </w:r>
      </w:ins>
      <w:ins w:id="41" w:author="Kieran Wand" w:date="2015-04-03T13:57:00Z">
        <w:r w:rsidRPr="00DD4229">
          <w:rPr>
            <w:rFonts w:ascii="Arial" w:hAnsi="Arial"/>
          </w:rPr>
          <w:t xml:space="preserve"> experiments running </w:t>
        </w:r>
      </w:ins>
      <w:ins w:id="42" w:author="Kieran Wand" w:date="2015-04-03T13:58:00Z">
        <w:r w:rsidRPr="00DD4229">
          <w:rPr>
            <w:rFonts w:ascii="Arial" w:hAnsi="Arial"/>
          </w:rPr>
          <w:t>simultaneously</w:t>
        </w:r>
      </w:ins>
      <w:ins w:id="43" w:author="Kieran Wand" w:date="2015-04-03T13:57:00Z">
        <w:r w:rsidRPr="00DD4229">
          <w:rPr>
            <w:rFonts w:ascii="Arial" w:hAnsi="Arial"/>
          </w:rPr>
          <w:t xml:space="preserve">, </w:t>
        </w:r>
      </w:ins>
      <w:ins w:id="44" w:author="Kieran Wand" w:date="2015-04-03T13:58:00Z">
        <w:r w:rsidRPr="00DD4229">
          <w:rPr>
            <w:rFonts w:ascii="Arial" w:hAnsi="Arial"/>
          </w:rPr>
          <w:t xml:space="preserve">with on in the </w:t>
        </w:r>
        <w:proofErr w:type="spellStart"/>
        <w:r w:rsidRPr="00DD4229">
          <w:rPr>
            <w:rFonts w:ascii="Arial" w:hAnsi="Arial"/>
          </w:rPr>
          <w:t>ISS</w:t>
        </w:r>
        <w:proofErr w:type="spellEnd"/>
        <w:r w:rsidRPr="00DD4229">
          <w:rPr>
            <w:rFonts w:ascii="Arial" w:hAnsi="Arial"/>
          </w:rPr>
          <w:t xml:space="preserve"> and one in the control centre so that they can compare results and see how the change in gravity effects the aspects like whether the change in gravity would mean that </w:t>
        </w:r>
      </w:ins>
      <w:ins w:id="45" w:author="Kieran Wand" w:date="2015-04-03T15:44:00Z">
        <w:r w:rsidR="00A94886" w:rsidRPr="00DD4229">
          <w:rPr>
            <w:rFonts w:ascii="Arial" w:hAnsi="Arial"/>
          </w:rPr>
          <w:t>it’s</w:t>
        </w:r>
      </w:ins>
      <w:ins w:id="46" w:author="Kieran Wand" w:date="2015-04-03T13:58:00Z">
        <w:r w:rsidRPr="00DD4229">
          <w:rPr>
            <w:rFonts w:ascii="Arial" w:hAnsi="Arial"/>
          </w:rPr>
          <w:t xml:space="preserve"> not as humid as on earth and whether the soil dries out quicker.</w:t>
        </w:r>
      </w:ins>
      <w:r w:rsidR="00DD4229" w:rsidRPr="00DD4229">
        <w:rPr>
          <w:rFonts w:ascii="Arial" w:hAnsi="Arial"/>
        </w:rPr>
        <w:t xml:space="preserve"> T</w:t>
      </w:r>
      <w:ins w:id="47" w:author="Kieran Wand" w:date="2015-04-03T14:01:00Z">
        <w:r w:rsidRPr="00DD4229">
          <w:rPr>
            <w:rFonts w:ascii="Arial" w:hAnsi="Arial"/>
          </w:rPr>
          <w:t>he</w:t>
        </w:r>
      </w:ins>
      <w:r w:rsidR="00DD4229" w:rsidRPr="00DD4229">
        <w:rPr>
          <w:rFonts w:ascii="Arial" w:hAnsi="Arial"/>
        </w:rPr>
        <w:t xml:space="preserve"> idea is </w:t>
      </w:r>
      <w:proofErr w:type="spellStart"/>
      <w:proofErr w:type="gramStart"/>
      <w:ins w:id="48" w:author="Kieran Wand" w:date="2015-04-03T13:47:00Z">
        <w:r w:rsidR="00CD7C47" w:rsidRPr="00DD4229">
          <w:rPr>
            <w:rFonts w:ascii="Arial" w:hAnsi="Arial"/>
          </w:rPr>
          <w:t>a</w:t>
        </w:r>
      </w:ins>
      <w:proofErr w:type="spellEnd"/>
      <w:proofErr w:type="gramEnd"/>
      <w:r w:rsidR="00A40BAE" w:rsidRPr="00DD4229">
        <w:rPr>
          <w:rFonts w:ascii="Arial" w:hAnsi="Arial"/>
        </w:rPr>
        <w:t xml:space="preserve"> </w:t>
      </w:r>
      <w:r w:rsidR="00137F07" w:rsidRPr="00DD4229">
        <w:rPr>
          <w:rFonts w:ascii="Arial" w:hAnsi="Arial"/>
        </w:rPr>
        <w:t xml:space="preserve">environment controller that will </w:t>
      </w:r>
      <w:ins w:id="49" w:author="Kieran Wand" w:date="2015-04-03T13:46:00Z">
        <w:r w:rsidR="00CD7C47" w:rsidRPr="00DD4229">
          <w:rPr>
            <w:rFonts w:ascii="Arial" w:hAnsi="Arial"/>
          </w:rPr>
          <w:t xml:space="preserve">allow the astronauts to see how humid the </w:t>
        </w:r>
      </w:ins>
      <w:ins w:id="50" w:author="Kieran Wand" w:date="2015-04-03T13:48:00Z">
        <w:r w:rsidR="00CD7C47" w:rsidRPr="00DD4229">
          <w:rPr>
            <w:rFonts w:ascii="Arial" w:hAnsi="Arial"/>
          </w:rPr>
          <w:t xml:space="preserve">surrounding environment is, how moist the soil is, how healthy the plant is and how hot the </w:t>
        </w:r>
      </w:ins>
      <w:ins w:id="51" w:author="Kieran Wand" w:date="2015-04-03T13:50:00Z">
        <w:r w:rsidR="00CD7C47" w:rsidRPr="00DD4229">
          <w:rPr>
            <w:rFonts w:ascii="Arial" w:hAnsi="Arial"/>
          </w:rPr>
          <w:t>environment is.</w:t>
        </w:r>
      </w:ins>
      <w:r w:rsidR="00DD4229" w:rsidRPr="00DD4229">
        <w:rPr>
          <w:rFonts w:ascii="Arial" w:hAnsi="Arial"/>
        </w:rPr>
        <w:t xml:space="preserve"> </w:t>
      </w:r>
      <w:r w:rsidR="001C0CFA" w:rsidRPr="00DD4229">
        <w:rPr>
          <w:rFonts w:ascii="Arial" w:hAnsi="Arial"/>
        </w:rPr>
        <w:t xml:space="preserve">The humidity sensor will </w:t>
      </w:r>
      <w:ins w:id="52" w:author="Kieran Wand" w:date="2015-04-03T13:51:00Z">
        <w:r w:rsidR="00CD7C47" w:rsidRPr="00DD4229">
          <w:rPr>
            <w:rFonts w:ascii="Arial" w:hAnsi="Arial"/>
          </w:rPr>
          <w:t xml:space="preserve">tell </w:t>
        </w:r>
      </w:ins>
      <w:r w:rsidR="001C0CFA" w:rsidRPr="00DD4229">
        <w:rPr>
          <w:rFonts w:ascii="Arial" w:hAnsi="Arial"/>
        </w:rPr>
        <w:t xml:space="preserve">the astronauts </w:t>
      </w:r>
      <w:ins w:id="53" w:author="Kieran Wand" w:date="2015-04-03T13:51:00Z">
        <w:r w:rsidR="00A94886" w:rsidRPr="00DD4229">
          <w:rPr>
            <w:rFonts w:ascii="Arial" w:hAnsi="Arial"/>
          </w:rPr>
          <w:t>that it is not humi</w:t>
        </w:r>
      </w:ins>
      <w:ins w:id="54" w:author="Kieran Wand" w:date="2015-04-03T15:45:00Z">
        <w:r w:rsidR="00A94886" w:rsidRPr="00DD4229">
          <w:rPr>
            <w:rFonts w:ascii="Arial" w:hAnsi="Arial"/>
          </w:rPr>
          <w:t>dity isn’t</w:t>
        </w:r>
      </w:ins>
      <w:ins w:id="55" w:author="Kieran Wand" w:date="2015-04-03T13:51:00Z">
        <w:r w:rsidR="00CD7C47" w:rsidRPr="00DD4229">
          <w:rPr>
            <w:rFonts w:ascii="Arial" w:hAnsi="Arial"/>
          </w:rPr>
          <w:t xml:space="preserve"> </w:t>
        </w:r>
      </w:ins>
      <w:ins w:id="56" w:author="Kieran Wand" w:date="2015-04-03T15:46:00Z">
        <w:r w:rsidR="00A94886" w:rsidRPr="00DD4229">
          <w:rPr>
            <w:rFonts w:ascii="Arial" w:hAnsi="Arial"/>
          </w:rPr>
          <w:t>correct</w:t>
        </w:r>
      </w:ins>
      <w:ins w:id="57" w:author="Kieran Wand" w:date="2015-04-03T13:51:00Z">
        <w:r w:rsidR="00CD7C47" w:rsidRPr="00DD4229">
          <w:rPr>
            <w:rFonts w:ascii="Arial" w:hAnsi="Arial"/>
          </w:rPr>
          <w:t xml:space="preserve"> for </w:t>
        </w:r>
      </w:ins>
      <w:r w:rsidR="001C0CFA" w:rsidRPr="00DD4229">
        <w:rPr>
          <w:rFonts w:ascii="Arial" w:hAnsi="Arial"/>
        </w:rPr>
        <w:t>the</w:t>
      </w:r>
      <w:r w:rsidR="00DD4229" w:rsidRPr="00DD4229">
        <w:rPr>
          <w:rFonts w:ascii="Arial" w:hAnsi="Arial"/>
        </w:rPr>
        <w:t xml:space="preserve"> </w:t>
      </w:r>
      <w:ins w:id="58" w:author="Kieran Wand" w:date="2015-04-03T13:53:00Z">
        <w:r w:rsidR="00CD7C47" w:rsidRPr="00DD4229">
          <w:rPr>
            <w:rFonts w:ascii="Arial" w:hAnsi="Arial"/>
          </w:rPr>
          <w:t>optimum</w:t>
        </w:r>
      </w:ins>
      <w:r w:rsidR="001C0CFA" w:rsidRPr="00DD4229">
        <w:rPr>
          <w:rFonts w:ascii="Arial" w:hAnsi="Arial"/>
        </w:rPr>
        <w:t xml:space="preserve"> growing condition for the plant, the Pi NoIR camera will be used with the blue filter so </w:t>
      </w:r>
      <w:ins w:id="59" w:author="Kieran Wand" w:date="2015-04-03T13:55:00Z">
        <w:r w:rsidR="00CD7C47" w:rsidRPr="00DD4229">
          <w:rPr>
            <w:rFonts w:ascii="Arial" w:hAnsi="Arial"/>
          </w:rPr>
          <w:t xml:space="preserve">that </w:t>
        </w:r>
      </w:ins>
      <w:r w:rsidR="001C0CFA" w:rsidRPr="00DD4229">
        <w:rPr>
          <w:rFonts w:ascii="Arial" w:hAnsi="Arial"/>
        </w:rPr>
        <w:t xml:space="preserve">they can measure the amount of chlorophyll in the plant so that they know </w:t>
      </w:r>
      <w:ins w:id="60" w:author="Kieran Wand" w:date="2015-04-03T13:55:00Z">
        <w:r w:rsidRPr="00DD4229">
          <w:rPr>
            <w:rFonts w:ascii="Arial" w:hAnsi="Arial"/>
          </w:rPr>
          <w:t>whether</w:t>
        </w:r>
      </w:ins>
      <w:r w:rsidR="001C0CFA" w:rsidRPr="00DD4229">
        <w:rPr>
          <w:rFonts w:ascii="Arial" w:hAnsi="Arial"/>
        </w:rPr>
        <w:t xml:space="preserve"> it’s healthy, the thermometer </w:t>
      </w:r>
      <w:ins w:id="61" w:author="Kieran Wand" w:date="2015-04-03T13:55:00Z">
        <w:r w:rsidR="00A94886" w:rsidRPr="00DD4229">
          <w:rPr>
            <w:rFonts w:ascii="Arial" w:hAnsi="Arial"/>
          </w:rPr>
          <w:t>will be used to allow the</w:t>
        </w:r>
      </w:ins>
      <w:ins w:id="62" w:author="Kieran Wand" w:date="2015-04-03T15:44:00Z">
        <w:r w:rsidR="00A94886" w:rsidRPr="00DD4229">
          <w:rPr>
            <w:rFonts w:ascii="Arial" w:hAnsi="Arial"/>
          </w:rPr>
          <w:t xml:space="preserve"> astronauts</w:t>
        </w:r>
      </w:ins>
      <w:ins w:id="63" w:author="Kieran Wand" w:date="2015-04-03T13:55:00Z">
        <w:r w:rsidRPr="00DD4229">
          <w:rPr>
            <w:rFonts w:ascii="Arial" w:hAnsi="Arial"/>
          </w:rPr>
          <w:t xml:space="preserve"> to keep the </w:t>
        </w:r>
      </w:ins>
      <w:ins w:id="64" w:author="Kieran Wand" w:date="2015-04-03T15:43:00Z">
        <w:r w:rsidR="00A94886" w:rsidRPr="00DD4229">
          <w:rPr>
            <w:rFonts w:ascii="Arial" w:hAnsi="Arial"/>
          </w:rPr>
          <w:t xml:space="preserve">heat the </w:t>
        </w:r>
      </w:ins>
      <w:ins w:id="65" w:author="Kieran Wand" w:date="2015-04-03T15:44:00Z">
        <w:r w:rsidR="00A94886" w:rsidRPr="00DD4229">
          <w:rPr>
            <w:rFonts w:ascii="Arial" w:hAnsi="Arial"/>
          </w:rPr>
          <w:t>same as it is on earth</w:t>
        </w:r>
      </w:ins>
      <w:r w:rsidR="00DD4229" w:rsidRPr="00DD4229">
        <w:rPr>
          <w:rFonts w:ascii="Arial" w:hAnsi="Arial"/>
        </w:rPr>
        <w:t>,</w:t>
      </w:r>
      <w:r w:rsidR="001C0CFA" w:rsidRPr="00DD4229">
        <w:rPr>
          <w:rFonts w:ascii="Arial" w:hAnsi="Arial"/>
        </w:rPr>
        <w:t xml:space="preserve"> the light sensor </w:t>
      </w:r>
      <w:ins w:id="66" w:author="Kieran Wand" w:date="2015-04-03T15:46:00Z">
        <w:r w:rsidR="00A94886" w:rsidRPr="00DD4229">
          <w:rPr>
            <w:rFonts w:ascii="Arial" w:hAnsi="Arial"/>
          </w:rPr>
          <w:t xml:space="preserve">will allow them to control the light level depending on the level on </w:t>
        </w:r>
      </w:ins>
      <w:r w:rsidR="001C0CFA" w:rsidRPr="00DD4229">
        <w:rPr>
          <w:rFonts w:ascii="Arial" w:hAnsi="Arial"/>
        </w:rPr>
        <w:t xml:space="preserve">and the moister sensor </w:t>
      </w:r>
      <w:ins w:id="67" w:author="Kieran Wand" w:date="2015-04-03T15:47:00Z">
        <w:r w:rsidR="00A94886" w:rsidRPr="00DD4229">
          <w:rPr>
            <w:rFonts w:ascii="Arial" w:hAnsi="Arial"/>
          </w:rPr>
          <w:t>will allow them to make sure that the plant is getting enough water.</w:t>
        </w:r>
      </w:ins>
    </w:p>
    <w:p w14:paraId="60111026" w14:textId="659F2B76" w:rsidR="00717CAE" w:rsidRPr="00DD4229" w:rsidRDefault="00717CAE" w:rsidP="00717CAE">
      <w:pPr>
        <w:ind w:firstLine="567"/>
        <w:rPr>
          <w:rFonts w:ascii="Arial" w:hAnsi="Arial"/>
        </w:rPr>
      </w:pPr>
    </w:p>
    <w:p w14:paraId="0A0B1131" w14:textId="6F7ECA01" w:rsidR="00717CAE" w:rsidRPr="00DD4229" w:rsidRDefault="00C12937" w:rsidP="00717CAE">
      <w:pPr>
        <w:ind w:firstLine="567"/>
        <w:rPr>
          <w:rFonts w:ascii="Arial" w:hAnsi="Arial"/>
        </w:rPr>
      </w:pPr>
      <w:r w:rsidRPr="00DD4229">
        <w:rPr>
          <w:rFonts w:ascii="Arial" w:hAnsi="Arial"/>
        </w:rPr>
        <w:t>The sensors</w:t>
      </w:r>
      <w:r w:rsidR="00215E2B" w:rsidRPr="00DD4229">
        <w:rPr>
          <w:rFonts w:ascii="Arial" w:hAnsi="Arial"/>
        </w:rPr>
        <w:t xml:space="preserve"> </w:t>
      </w:r>
      <w:r w:rsidR="001D7607" w:rsidRPr="00DD4229">
        <w:rPr>
          <w:rFonts w:ascii="Arial" w:hAnsi="Arial"/>
        </w:rPr>
        <w:t xml:space="preserve">that </w:t>
      </w:r>
      <w:r w:rsidR="00215E2B" w:rsidRPr="00DD4229">
        <w:rPr>
          <w:rFonts w:ascii="Arial" w:hAnsi="Arial"/>
        </w:rPr>
        <w:t xml:space="preserve">I will be using </w:t>
      </w:r>
      <w:r w:rsidR="005A59B7" w:rsidRPr="00DD4229">
        <w:rPr>
          <w:rFonts w:ascii="Arial" w:hAnsi="Arial"/>
        </w:rPr>
        <w:t xml:space="preserve">that are already in built </w:t>
      </w:r>
      <w:r w:rsidR="005D3F51" w:rsidRPr="00DD4229">
        <w:rPr>
          <w:rFonts w:ascii="Arial" w:hAnsi="Arial"/>
        </w:rPr>
        <w:t xml:space="preserve">into the Hardware </w:t>
      </w:r>
      <w:r w:rsidR="0020121C" w:rsidRPr="00DD4229">
        <w:rPr>
          <w:rFonts w:ascii="Arial" w:hAnsi="Arial"/>
        </w:rPr>
        <w:t xml:space="preserve">Attached on Top </w:t>
      </w:r>
      <w:r w:rsidR="009E2507" w:rsidRPr="00DD4229">
        <w:rPr>
          <w:rFonts w:ascii="Arial" w:hAnsi="Arial"/>
        </w:rPr>
        <w:t xml:space="preserve">(HAT) </w:t>
      </w:r>
      <w:proofErr w:type="gramStart"/>
      <w:r w:rsidR="007A55D8" w:rsidRPr="00DD4229">
        <w:rPr>
          <w:rFonts w:ascii="Arial" w:hAnsi="Arial"/>
        </w:rPr>
        <w:t>board</w:t>
      </w:r>
      <w:r w:rsidR="00484409" w:rsidRPr="00DD4229">
        <w:rPr>
          <w:rFonts w:ascii="Arial" w:hAnsi="Arial"/>
        </w:rPr>
        <w:t>,</w:t>
      </w:r>
      <w:proofErr w:type="gramEnd"/>
      <w:r w:rsidR="004650F3" w:rsidRPr="00DD4229">
        <w:rPr>
          <w:rFonts w:ascii="Arial" w:hAnsi="Arial"/>
        </w:rPr>
        <w:t xml:space="preserve"> include </w:t>
      </w:r>
      <w:r w:rsidR="00FD44ED" w:rsidRPr="00DD4229">
        <w:rPr>
          <w:rFonts w:ascii="Arial" w:hAnsi="Arial"/>
        </w:rPr>
        <w:t xml:space="preserve">the thermometer, </w:t>
      </w:r>
      <w:r w:rsidR="00FB7941" w:rsidRPr="00DD4229">
        <w:rPr>
          <w:rFonts w:ascii="Arial" w:hAnsi="Arial"/>
        </w:rPr>
        <w:t xml:space="preserve">humidity </w:t>
      </w:r>
      <w:r w:rsidR="004802D7" w:rsidRPr="00DD4229">
        <w:rPr>
          <w:rFonts w:ascii="Arial" w:hAnsi="Arial"/>
        </w:rPr>
        <w:t>s</w:t>
      </w:r>
      <w:r w:rsidR="00FA131C" w:rsidRPr="00DD4229">
        <w:rPr>
          <w:rFonts w:ascii="Arial" w:hAnsi="Arial"/>
        </w:rPr>
        <w:t xml:space="preserve">ensor and </w:t>
      </w:r>
      <w:r w:rsidR="00A56AEF" w:rsidRPr="00DD4229">
        <w:rPr>
          <w:rFonts w:ascii="Arial" w:hAnsi="Arial"/>
        </w:rPr>
        <w:t xml:space="preserve">the </w:t>
      </w:r>
      <w:r w:rsidR="00A56FCB" w:rsidRPr="00DD4229">
        <w:rPr>
          <w:rFonts w:ascii="Arial" w:hAnsi="Arial"/>
        </w:rPr>
        <w:t>P</w:t>
      </w:r>
      <w:r w:rsidR="002A51B0" w:rsidRPr="00DD4229">
        <w:rPr>
          <w:rFonts w:ascii="Arial" w:hAnsi="Arial"/>
        </w:rPr>
        <w:t>i NoI</w:t>
      </w:r>
      <w:r w:rsidR="001E6221" w:rsidRPr="00DD4229">
        <w:rPr>
          <w:rFonts w:ascii="Arial" w:hAnsi="Arial"/>
        </w:rPr>
        <w:t xml:space="preserve">R </w:t>
      </w:r>
      <w:r w:rsidR="00FA131C" w:rsidRPr="00DD4229">
        <w:rPr>
          <w:rFonts w:ascii="Arial" w:hAnsi="Arial"/>
        </w:rPr>
        <w:t>(with the blue filter).</w:t>
      </w:r>
      <w:r w:rsidR="007F0323" w:rsidRPr="00DD4229">
        <w:rPr>
          <w:rFonts w:ascii="Arial" w:hAnsi="Arial"/>
        </w:rPr>
        <w:t xml:space="preserve"> </w:t>
      </w:r>
      <w:r w:rsidR="0045362A" w:rsidRPr="00DD4229">
        <w:rPr>
          <w:rFonts w:ascii="Arial" w:hAnsi="Arial"/>
        </w:rPr>
        <w:t xml:space="preserve">I will </w:t>
      </w:r>
      <w:r w:rsidR="00B01877" w:rsidRPr="00DD4229">
        <w:rPr>
          <w:rFonts w:ascii="Arial" w:hAnsi="Arial"/>
        </w:rPr>
        <w:t xml:space="preserve">also </w:t>
      </w:r>
      <w:r w:rsidR="0045362A" w:rsidRPr="00DD4229">
        <w:rPr>
          <w:rFonts w:ascii="Arial" w:hAnsi="Arial"/>
        </w:rPr>
        <w:t xml:space="preserve">use additional sensors that will use the GPIO pins that are </w:t>
      </w:r>
      <w:r w:rsidR="000D0FFF" w:rsidRPr="00DD4229">
        <w:rPr>
          <w:rFonts w:ascii="Arial" w:hAnsi="Arial"/>
        </w:rPr>
        <w:t>o</w:t>
      </w:r>
      <w:r w:rsidR="002C7047" w:rsidRPr="00DD4229">
        <w:rPr>
          <w:rFonts w:ascii="Arial" w:hAnsi="Arial"/>
        </w:rPr>
        <w:t>n the HAT board. The additional sensors are light sensors and a</w:t>
      </w:r>
      <w:r w:rsidR="009F3CED" w:rsidRPr="00DD4229">
        <w:rPr>
          <w:rFonts w:ascii="Arial" w:hAnsi="Arial"/>
        </w:rPr>
        <w:t xml:space="preserve"> moister </w:t>
      </w:r>
      <w:commentRangeStart w:id="68"/>
      <w:r w:rsidR="009F3CED" w:rsidRPr="00DD4229">
        <w:rPr>
          <w:rFonts w:ascii="Arial" w:hAnsi="Arial"/>
        </w:rPr>
        <w:t>sensor</w:t>
      </w:r>
      <w:commentRangeEnd w:id="68"/>
      <w:r w:rsidR="008751CA" w:rsidRPr="00DD4229">
        <w:rPr>
          <w:rStyle w:val="CommentReference"/>
        </w:rPr>
        <w:commentReference w:id="68"/>
      </w:r>
      <w:r w:rsidR="009F3CED" w:rsidRPr="00DD4229">
        <w:rPr>
          <w:rFonts w:ascii="Arial" w:hAnsi="Arial"/>
        </w:rPr>
        <w:t>.</w:t>
      </w:r>
    </w:p>
    <w:p w14:paraId="06E7B10F" w14:textId="77777777" w:rsidR="00F3138C" w:rsidRPr="00DD4229" w:rsidRDefault="00F3138C" w:rsidP="00717CAE">
      <w:pPr>
        <w:ind w:firstLine="567"/>
        <w:rPr>
          <w:rFonts w:ascii="Arial" w:hAnsi="Arial"/>
        </w:rPr>
      </w:pPr>
    </w:p>
    <w:p w14:paraId="2B74663C" w14:textId="277F681F" w:rsidR="00587E07" w:rsidRPr="00DD4229" w:rsidRDefault="00C6541C" w:rsidP="00587E07">
      <w:pPr>
        <w:ind w:firstLine="567"/>
        <w:rPr>
          <w:rFonts w:ascii="Arial" w:hAnsi="Arial"/>
        </w:rPr>
      </w:pPr>
      <w:r w:rsidRPr="00DD4229">
        <w:rPr>
          <w:rFonts w:ascii="Arial" w:hAnsi="Arial"/>
        </w:rPr>
        <w:t xml:space="preserve">To test my idea I could </w:t>
      </w:r>
      <w:r w:rsidR="00467909" w:rsidRPr="00DD4229">
        <w:rPr>
          <w:rFonts w:ascii="Arial" w:hAnsi="Arial"/>
        </w:rPr>
        <w:t>test it on Earth</w:t>
      </w:r>
      <w:r w:rsidR="00DD4229">
        <w:rPr>
          <w:rFonts w:ascii="Arial" w:hAnsi="Arial"/>
        </w:rPr>
        <w:t xml:space="preserve"> by an</w:t>
      </w:r>
      <w:bookmarkStart w:id="69" w:name="_GoBack"/>
      <w:bookmarkEnd w:id="69"/>
      <w:r w:rsidR="00623A99" w:rsidRPr="00DD4229">
        <w:rPr>
          <w:rFonts w:ascii="Arial" w:hAnsi="Arial"/>
        </w:rPr>
        <w:t xml:space="preserve"> avid gardener</w:t>
      </w:r>
      <w:r w:rsidR="00467909" w:rsidRPr="00DD4229">
        <w:rPr>
          <w:rFonts w:ascii="Arial" w:hAnsi="Arial"/>
        </w:rPr>
        <w:t xml:space="preserve"> </w:t>
      </w:r>
      <w:r w:rsidR="00933F02" w:rsidRPr="00DD4229">
        <w:rPr>
          <w:rFonts w:ascii="Arial" w:hAnsi="Arial"/>
        </w:rPr>
        <w:t xml:space="preserve">to set the control </w:t>
      </w:r>
      <w:r w:rsidR="00623A99" w:rsidRPr="00DD4229">
        <w:rPr>
          <w:rFonts w:ascii="Arial" w:hAnsi="Arial"/>
        </w:rPr>
        <w:t>for</w:t>
      </w:r>
      <w:r w:rsidR="00933F02" w:rsidRPr="00DD4229">
        <w:rPr>
          <w:rFonts w:ascii="Arial" w:hAnsi="Arial"/>
        </w:rPr>
        <w:t xml:space="preserve"> my idea is how space effects the growth and the bare necessities like water and </w:t>
      </w:r>
      <w:commentRangeStart w:id="70"/>
      <w:r w:rsidR="00933F02" w:rsidRPr="00DD4229">
        <w:rPr>
          <w:rFonts w:ascii="Arial" w:hAnsi="Arial"/>
        </w:rPr>
        <w:t>heat</w:t>
      </w:r>
      <w:commentRangeEnd w:id="70"/>
      <w:r w:rsidR="00623A99" w:rsidRPr="00DD4229">
        <w:rPr>
          <w:rStyle w:val="CommentReference"/>
        </w:rPr>
        <w:commentReference w:id="70"/>
      </w:r>
      <w:r w:rsidR="00933F02" w:rsidRPr="00DD4229">
        <w:rPr>
          <w:rFonts w:ascii="Arial" w:hAnsi="Arial"/>
        </w:rPr>
        <w:t>.</w:t>
      </w:r>
      <w:r w:rsidR="00587E07" w:rsidRPr="00DD4229">
        <w:rPr>
          <w:rFonts w:ascii="Arial" w:hAnsi="Arial"/>
        </w:rPr>
        <w:t xml:space="preserve"> I expect the results to differ slightly as with there being zero gravity </w:t>
      </w:r>
      <w:r w:rsidR="00CF459B" w:rsidRPr="00DD4229">
        <w:rPr>
          <w:rFonts w:ascii="Arial" w:hAnsi="Arial"/>
        </w:rPr>
        <w:t xml:space="preserve">I think it would be harder to water the plant and to keep the plant in the </w:t>
      </w:r>
      <w:commentRangeStart w:id="71"/>
      <w:r w:rsidR="00CF459B" w:rsidRPr="00DD4229">
        <w:rPr>
          <w:rFonts w:ascii="Arial" w:hAnsi="Arial"/>
        </w:rPr>
        <w:t>soil.</w:t>
      </w:r>
      <w:commentRangeEnd w:id="71"/>
      <w:r w:rsidR="00CF459B" w:rsidRPr="00DD4229">
        <w:rPr>
          <w:rStyle w:val="CommentReference"/>
        </w:rPr>
        <w:commentReference w:id="71"/>
      </w:r>
    </w:p>
    <w:sectPr w:rsidR="00587E07" w:rsidRPr="00DD4229" w:rsidSect="00C808B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Kieran Wand" w:date="2015-04-03T13:45:00Z" w:initials="K W">
    <w:p w14:paraId="35AD52B6" w14:textId="00453B06" w:rsidR="003F4120" w:rsidRDefault="003F4120">
      <w:pPr>
        <w:pStyle w:val="CommentText"/>
      </w:pPr>
      <w:r>
        <w:rPr>
          <w:rStyle w:val="CommentReference"/>
        </w:rPr>
        <w:annotationRef/>
      </w:r>
      <w:r>
        <w:t xml:space="preserve">Brief summary </w:t>
      </w:r>
      <w:r w:rsidR="00CD7C47">
        <w:t>/ what my idea is</w:t>
      </w:r>
    </w:p>
  </w:comment>
  <w:comment w:id="68" w:author="Kieran Wand" w:date="2015-04-02T17:44:00Z" w:initials="KW">
    <w:p w14:paraId="22116672" w14:textId="4DDC6FB2" w:rsidR="008751CA" w:rsidRDefault="008751CA">
      <w:pPr>
        <w:pStyle w:val="CommentText"/>
      </w:pPr>
      <w:r>
        <w:rPr>
          <w:rStyle w:val="CommentReference"/>
        </w:rPr>
        <w:annotationRef/>
      </w:r>
      <w:r w:rsidR="00213428">
        <w:t>Sensors to be used</w:t>
      </w:r>
    </w:p>
  </w:comment>
  <w:comment w:id="70" w:author="Kieran Wand" w:date="2015-04-03T12:46:00Z" w:initials="K W">
    <w:p w14:paraId="445919BC" w14:textId="3331E7C3" w:rsidR="00623A99" w:rsidRDefault="00623A99">
      <w:pPr>
        <w:pStyle w:val="CommentText"/>
      </w:pPr>
      <w:r>
        <w:rPr>
          <w:rStyle w:val="CommentReference"/>
        </w:rPr>
        <w:annotationRef/>
      </w:r>
      <w:r>
        <w:t>How to test the idea/code</w:t>
      </w:r>
    </w:p>
  </w:comment>
  <w:comment w:id="71" w:author="Kieran Wand" w:date="2015-04-03T13:00:00Z" w:initials="K W">
    <w:p w14:paraId="6C7059EB" w14:textId="2E35723E" w:rsidR="00CF459B" w:rsidRDefault="00CF459B">
      <w:pPr>
        <w:pStyle w:val="CommentText"/>
      </w:pPr>
      <w:r>
        <w:rPr>
          <w:rStyle w:val="CommentReference"/>
        </w:rPr>
        <w:annotationRef/>
      </w:r>
      <w:r>
        <w:t>How I expect the results to differ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AD52B6" w15:done="0"/>
  <w15:commentEx w15:paraId="3022E025" w15:done="0"/>
  <w15:commentEx w15:paraId="22116672" w15:done="0"/>
  <w15:commentEx w15:paraId="445919BC" w15:done="0"/>
  <w15:commentEx w15:paraId="6C7059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eran Wand">
    <w15:presenceInfo w15:providerId="Windows Live" w15:userId="e6df82ae56a22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24D"/>
    <w:rsid w:val="00040A7F"/>
    <w:rsid w:val="000A1F0E"/>
    <w:rsid w:val="000C3591"/>
    <w:rsid w:val="000D0FFF"/>
    <w:rsid w:val="001213DB"/>
    <w:rsid w:val="00137F07"/>
    <w:rsid w:val="001A5E4E"/>
    <w:rsid w:val="001C0CFA"/>
    <w:rsid w:val="001D7607"/>
    <w:rsid w:val="001E6221"/>
    <w:rsid w:val="0020121C"/>
    <w:rsid w:val="00213428"/>
    <w:rsid w:val="00215E2B"/>
    <w:rsid w:val="00232A75"/>
    <w:rsid w:val="002A51B0"/>
    <w:rsid w:val="002C7047"/>
    <w:rsid w:val="0032305E"/>
    <w:rsid w:val="00323DE5"/>
    <w:rsid w:val="003336DA"/>
    <w:rsid w:val="003F4120"/>
    <w:rsid w:val="00411D66"/>
    <w:rsid w:val="0045362A"/>
    <w:rsid w:val="004650F3"/>
    <w:rsid w:val="00467909"/>
    <w:rsid w:val="004802D7"/>
    <w:rsid w:val="00484409"/>
    <w:rsid w:val="005450F8"/>
    <w:rsid w:val="005719E1"/>
    <w:rsid w:val="00587E07"/>
    <w:rsid w:val="005A59B7"/>
    <w:rsid w:val="005D3F51"/>
    <w:rsid w:val="00623A99"/>
    <w:rsid w:val="00677397"/>
    <w:rsid w:val="00684258"/>
    <w:rsid w:val="00717CAE"/>
    <w:rsid w:val="007670A9"/>
    <w:rsid w:val="007A55D8"/>
    <w:rsid w:val="007F0323"/>
    <w:rsid w:val="008407E4"/>
    <w:rsid w:val="00863726"/>
    <w:rsid w:val="008751CA"/>
    <w:rsid w:val="008D1259"/>
    <w:rsid w:val="008F074C"/>
    <w:rsid w:val="00933F02"/>
    <w:rsid w:val="00972FD1"/>
    <w:rsid w:val="00993A76"/>
    <w:rsid w:val="009E2507"/>
    <w:rsid w:val="009F3CED"/>
    <w:rsid w:val="00A40BAE"/>
    <w:rsid w:val="00A56AEF"/>
    <w:rsid w:val="00A56FCB"/>
    <w:rsid w:val="00A76680"/>
    <w:rsid w:val="00A94886"/>
    <w:rsid w:val="00B01877"/>
    <w:rsid w:val="00C12937"/>
    <w:rsid w:val="00C613CF"/>
    <w:rsid w:val="00C6541C"/>
    <w:rsid w:val="00C808BC"/>
    <w:rsid w:val="00CC3417"/>
    <w:rsid w:val="00CD7C47"/>
    <w:rsid w:val="00CF459B"/>
    <w:rsid w:val="00DD4229"/>
    <w:rsid w:val="00DE3990"/>
    <w:rsid w:val="00E5624D"/>
    <w:rsid w:val="00EA7D47"/>
    <w:rsid w:val="00F149DD"/>
    <w:rsid w:val="00F3138C"/>
    <w:rsid w:val="00F54AD4"/>
    <w:rsid w:val="00FA0CCB"/>
    <w:rsid w:val="00FA131C"/>
    <w:rsid w:val="00FB7941"/>
    <w:rsid w:val="00FD33F5"/>
    <w:rsid w:val="00FD44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C90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0CCB"/>
    <w:rPr>
      <w:sz w:val="18"/>
      <w:szCs w:val="18"/>
    </w:rPr>
  </w:style>
  <w:style w:type="paragraph" w:styleId="CommentText">
    <w:name w:val="annotation text"/>
    <w:basedOn w:val="Normal"/>
    <w:link w:val="CommentTextChar"/>
    <w:uiPriority w:val="99"/>
    <w:semiHidden/>
    <w:unhideWhenUsed/>
    <w:rsid w:val="00FA0CCB"/>
  </w:style>
  <w:style w:type="character" w:customStyle="1" w:styleId="CommentTextChar">
    <w:name w:val="Comment Text Char"/>
    <w:basedOn w:val="DefaultParagraphFont"/>
    <w:link w:val="CommentText"/>
    <w:uiPriority w:val="99"/>
    <w:semiHidden/>
    <w:rsid w:val="00FA0CCB"/>
  </w:style>
  <w:style w:type="paragraph" w:styleId="CommentSubject">
    <w:name w:val="annotation subject"/>
    <w:basedOn w:val="CommentText"/>
    <w:next w:val="CommentText"/>
    <w:link w:val="CommentSubjectChar"/>
    <w:uiPriority w:val="99"/>
    <w:semiHidden/>
    <w:unhideWhenUsed/>
    <w:rsid w:val="00FA0CCB"/>
    <w:rPr>
      <w:b/>
      <w:bCs/>
      <w:sz w:val="20"/>
      <w:szCs w:val="20"/>
    </w:rPr>
  </w:style>
  <w:style w:type="character" w:customStyle="1" w:styleId="CommentSubjectChar">
    <w:name w:val="Comment Subject Char"/>
    <w:basedOn w:val="CommentTextChar"/>
    <w:link w:val="CommentSubject"/>
    <w:uiPriority w:val="99"/>
    <w:semiHidden/>
    <w:rsid w:val="00FA0CCB"/>
    <w:rPr>
      <w:b/>
      <w:bCs/>
      <w:sz w:val="20"/>
      <w:szCs w:val="20"/>
    </w:rPr>
  </w:style>
  <w:style w:type="paragraph" w:styleId="BalloonText">
    <w:name w:val="Balloon Text"/>
    <w:basedOn w:val="Normal"/>
    <w:link w:val="BalloonTextChar"/>
    <w:uiPriority w:val="99"/>
    <w:semiHidden/>
    <w:unhideWhenUsed/>
    <w:rsid w:val="00FA0CCB"/>
    <w:rPr>
      <w:rFonts w:ascii="Helvetica" w:hAnsi="Helvetica"/>
      <w:sz w:val="18"/>
      <w:szCs w:val="18"/>
    </w:rPr>
  </w:style>
  <w:style w:type="character" w:customStyle="1" w:styleId="BalloonTextChar">
    <w:name w:val="Balloon Text Char"/>
    <w:basedOn w:val="DefaultParagraphFont"/>
    <w:link w:val="BalloonText"/>
    <w:uiPriority w:val="99"/>
    <w:semiHidden/>
    <w:rsid w:val="00FA0CCB"/>
    <w:rPr>
      <w:rFonts w:ascii="Helvetica" w:hAnsi="Helvetica"/>
      <w:sz w:val="18"/>
      <w:szCs w:val="18"/>
    </w:rPr>
  </w:style>
  <w:style w:type="paragraph" w:styleId="Revision">
    <w:name w:val="Revision"/>
    <w:hidden/>
    <w:uiPriority w:val="99"/>
    <w:semiHidden/>
    <w:rsid w:val="00DD42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0CCB"/>
    <w:rPr>
      <w:sz w:val="18"/>
      <w:szCs w:val="18"/>
    </w:rPr>
  </w:style>
  <w:style w:type="paragraph" w:styleId="CommentText">
    <w:name w:val="annotation text"/>
    <w:basedOn w:val="Normal"/>
    <w:link w:val="CommentTextChar"/>
    <w:uiPriority w:val="99"/>
    <w:semiHidden/>
    <w:unhideWhenUsed/>
    <w:rsid w:val="00FA0CCB"/>
  </w:style>
  <w:style w:type="character" w:customStyle="1" w:styleId="CommentTextChar">
    <w:name w:val="Comment Text Char"/>
    <w:basedOn w:val="DefaultParagraphFont"/>
    <w:link w:val="CommentText"/>
    <w:uiPriority w:val="99"/>
    <w:semiHidden/>
    <w:rsid w:val="00FA0CCB"/>
  </w:style>
  <w:style w:type="paragraph" w:styleId="CommentSubject">
    <w:name w:val="annotation subject"/>
    <w:basedOn w:val="CommentText"/>
    <w:next w:val="CommentText"/>
    <w:link w:val="CommentSubjectChar"/>
    <w:uiPriority w:val="99"/>
    <w:semiHidden/>
    <w:unhideWhenUsed/>
    <w:rsid w:val="00FA0CCB"/>
    <w:rPr>
      <w:b/>
      <w:bCs/>
      <w:sz w:val="20"/>
      <w:szCs w:val="20"/>
    </w:rPr>
  </w:style>
  <w:style w:type="character" w:customStyle="1" w:styleId="CommentSubjectChar">
    <w:name w:val="Comment Subject Char"/>
    <w:basedOn w:val="CommentTextChar"/>
    <w:link w:val="CommentSubject"/>
    <w:uiPriority w:val="99"/>
    <w:semiHidden/>
    <w:rsid w:val="00FA0CCB"/>
    <w:rPr>
      <w:b/>
      <w:bCs/>
      <w:sz w:val="20"/>
      <w:szCs w:val="20"/>
    </w:rPr>
  </w:style>
  <w:style w:type="paragraph" w:styleId="BalloonText">
    <w:name w:val="Balloon Text"/>
    <w:basedOn w:val="Normal"/>
    <w:link w:val="BalloonTextChar"/>
    <w:uiPriority w:val="99"/>
    <w:semiHidden/>
    <w:unhideWhenUsed/>
    <w:rsid w:val="00FA0CCB"/>
    <w:rPr>
      <w:rFonts w:ascii="Helvetica" w:hAnsi="Helvetica"/>
      <w:sz w:val="18"/>
      <w:szCs w:val="18"/>
    </w:rPr>
  </w:style>
  <w:style w:type="character" w:customStyle="1" w:styleId="BalloonTextChar">
    <w:name w:val="Balloon Text Char"/>
    <w:basedOn w:val="DefaultParagraphFont"/>
    <w:link w:val="BalloonText"/>
    <w:uiPriority w:val="99"/>
    <w:semiHidden/>
    <w:rsid w:val="00FA0CCB"/>
    <w:rPr>
      <w:rFonts w:ascii="Helvetica" w:hAnsi="Helvetica"/>
      <w:sz w:val="18"/>
      <w:szCs w:val="18"/>
    </w:rPr>
  </w:style>
  <w:style w:type="paragraph" w:styleId="Revision">
    <w:name w:val="Revision"/>
    <w:hidden/>
    <w:uiPriority w:val="99"/>
    <w:semiHidden/>
    <w:rsid w:val="00DD4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787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2383F-0130-4764-B132-A0B5A75AD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Wand</dc:creator>
  <cp:keywords/>
  <dc:description/>
  <cp:lastModifiedBy>Kieran Wand</cp:lastModifiedBy>
  <cp:revision>53</cp:revision>
  <cp:lastPrinted>2015-04-03T17:46:00Z</cp:lastPrinted>
  <dcterms:created xsi:type="dcterms:W3CDTF">2015-03-30T12:06:00Z</dcterms:created>
  <dcterms:modified xsi:type="dcterms:W3CDTF">2015-04-03T17:49:00Z</dcterms:modified>
</cp:coreProperties>
</file>